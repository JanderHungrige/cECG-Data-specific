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CB7" w:rsidRDefault="00C01CE9" w:rsidP="00C01CE9">
      <w:pPr>
        <w:pStyle w:val="Heading1"/>
      </w:pPr>
      <w:r w:rsidRPr="00C01CE9">
        <w:t>Qu</w:t>
      </w:r>
      <w:r w:rsidR="00D65192">
        <w:t>ickAnnotator Dataset Requirements</w:t>
      </w:r>
    </w:p>
    <w:p w:rsidR="00C01CE9" w:rsidRDefault="00C01CE9" w:rsidP="00C01CE9"/>
    <w:p w:rsidR="00C01CE9" w:rsidRDefault="00C01CE9" w:rsidP="00D33F39">
      <w:pPr>
        <w:spacing w:line="276" w:lineRule="auto"/>
      </w:pPr>
      <w:r>
        <w:t>The QuickAnnotator</w:t>
      </w:r>
      <w:r w:rsidR="009A7DFD">
        <w:t xml:space="preserve"> (QA)</w:t>
      </w:r>
      <w:r>
        <w:t xml:space="preserve"> tool assists in </w:t>
      </w:r>
      <w:r w:rsidR="00A4202B">
        <w:t xml:space="preserve">the </w:t>
      </w:r>
      <w:r>
        <w:t xml:space="preserve">annotation of </w:t>
      </w:r>
      <w:r w:rsidR="00A4202B">
        <w:t xml:space="preserve">datasets that may contain various data streams like </w:t>
      </w:r>
      <w:r>
        <w:t xml:space="preserve">video, audio, movement, and </w:t>
      </w:r>
      <w:r w:rsidR="00A4202B">
        <w:t>ECG</w:t>
      </w:r>
      <w:r>
        <w:t xml:space="preserve"> data. The tool requires the data to be organized in a specified format and location. This document describes the requirements regarding this format and location.</w:t>
      </w:r>
    </w:p>
    <w:p w:rsidR="00C01CE9" w:rsidRDefault="00C01CE9" w:rsidP="00C01CE9">
      <w:pPr>
        <w:pStyle w:val="Heading2"/>
      </w:pPr>
      <w:r>
        <w:t>Location</w:t>
      </w:r>
    </w:p>
    <w:p w:rsidR="003A4842" w:rsidRDefault="00C01CE9" w:rsidP="00D33F39">
      <w:r>
        <w:t xml:space="preserve">The </w:t>
      </w:r>
      <w:r w:rsidR="003D4002">
        <w:t>QA tool</w:t>
      </w:r>
      <w:r>
        <w:t xml:space="preserve"> can load data from any location with a directory structure as shown </w:t>
      </w:r>
      <w:r w:rsidR="00D33F39">
        <w:fldChar w:fldCharType="begin"/>
      </w:r>
      <w:r w:rsidR="00D33F39">
        <w:instrText xml:space="preserve"> REF _Ref477761172 \h </w:instrText>
      </w:r>
      <w:r w:rsidR="00D33F39">
        <w:fldChar w:fldCharType="separate"/>
      </w:r>
      <w:r w:rsidR="00D33F39">
        <w:t xml:space="preserve">Figure </w:t>
      </w:r>
      <w:r w:rsidR="00D33F39">
        <w:rPr>
          <w:noProof/>
        </w:rPr>
        <w:t>1</w:t>
      </w:r>
      <w:r w:rsidR="00D33F39">
        <w:fldChar w:fldCharType="end"/>
      </w:r>
      <w:r>
        <w:t>.</w:t>
      </w:r>
      <w:r w:rsidR="00D33F39" w:rsidRPr="00D33F39">
        <w:t xml:space="preserve"> </w:t>
      </w:r>
      <w:r w:rsidR="00D33F39">
        <w:t>The base directory</w:t>
      </w:r>
      <w:r w:rsidR="003019DD">
        <w:t xml:space="preserve">, </w:t>
      </w:r>
      <w:del w:id="0" w:author="Jan Werth" w:date="2017-03-22T10:44:00Z">
        <w:r w:rsidR="003019DD" w:rsidDel="00E15F0E">
          <w:delText>whach</w:delText>
        </w:r>
      </w:del>
      <w:ins w:id="1" w:author="Jan Werth" w:date="2017-03-22T10:44:00Z">
        <w:r w:rsidR="00E15F0E">
          <w:t>which</w:t>
        </w:r>
      </w:ins>
      <w:r w:rsidR="003019DD">
        <w:t xml:space="preserve"> can have any arbitrary name (like </w:t>
      </w:r>
      <w:r w:rsidR="003019DD" w:rsidRPr="00A4202B">
        <w:rPr>
          <w:rFonts w:ascii="Consolas" w:hAnsi="Consolas"/>
        </w:rPr>
        <w:t>processeddata</w:t>
      </w:r>
      <w:r w:rsidR="003019DD" w:rsidRPr="003019DD">
        <w:t xml:space="preserve"> in this example</w:t>
      </w:r>
      <w:r w:rsidR="003019DD">
        <w:t>)</w:t>
      </w:r>
      <w:r w:rsidR="003019DD" w:rsidRPr="003019DD">
        <w:t>,</w:t>
      </w:r>
      <w:r w:rsidR="00D33F39">
        <w:t xml:space="preserve"> must contain a directory that reflects a </w:t>
      </w:r>
      <w:r w:rsidR="003A4842">
        <w:t>participant id in its name e.g.:</w:t>
      </w:r>
    </w:p>
    <w:p w:rsidR="003A4842" w:rsidRPr="003A4842" w:rsidRDefault="00D33F39" w:rsidP="003A4842">
      <w:pPr>
        <w:jc w:val="center"/>
        <w:rPr>
          <w:rFonts w:ascii="Consolas" w:hAnsi="Consolas"/>
        </w:rPr>
      </w:pPr>
      <w:r w:rsidRPr="003A4842">
        <w:rPr>
          <w:rFonts w:ascii="Consolas" w:hAnsi="Consolas"/>
        </w:rPr>
        <w:t>participant&lt;id&gt;</w:t>
      </w:r>
    </w:p>
    <w:p w:rsidR="003A4842" w:rsidRDefault="003A4842" w:rsidP="003A4842">
      <w:pPr>
        <w:pStyle w:val="ListParagraph"/>
        <w:ind w:left="0"/>
      </w:pPr>
      <w:r>
        <w:t>with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6753"/>
      </w:tblGrid>
      <w:tr w:rsidR="003A4842" w:rsidTr="00ED0164">
        <w:trPr>
          <w:trHeight w:val="340"/>
        </w:trPr>
        <w:tc>
          <w:tcPr>
            <w:tcW w:w="1842" w:type="dxa"/>
          </w:tcPr>
          <w:p w:rsidR="003A4842" w:rsidRPr="003A4842" w:rsidRDefault="003A4842" w:rsidP="00ED0164">
            <w:pPr>
              <w:jc w:val="center"/>
              <w:rPr>
                <w:rFonts w:ascii="Consolas" w:hAnsi="Consolas"/>
              </w:rPr>
            </w:pPr>
            <w:r w:rsidRPr="003A4842">
              <w:rPr>
                <w:rFonts w:ascii="Consolas" w:hAnsi="Consolas"/>
              </w:rPr>
              <w:t>&lt;id&gt;</w:t>
            </w:r>
          </w:p>
        </w:tc>
        <w:tc>
          <w:tcPr>
            <w:tcW w:w="6753" w:type="dxa"/>
          </w:tcPr>
          <w:p w:rsidR="003A4842" w:rsidRDefault="003A4842" w:rsidP="00AD21C1">
            <w:r>
              <w:t>Participant id (number).</w:t>
            </w:r>
          </w:p>
        </w:tc>
      </w:tr>
    </w:tbl>
    <w:p w:rsidR="00C01CE9" w:rsidRDefault="00C01CE9" w:rsidP="00C01CE9"/>
    <w:p w:rsidR="003A4842" w:rsidRDefault="003A4842" w:rsidP="00C01CE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33F39" w:rsidTr="00D33F39">
        <w:trPr>
          <w:trHeight w:val="7087"/>
        </w:trPr>
        <w:tc>
          <w:tcPr>
            <w:tcW w:w="9350" w:type="dxa"/>
            <w:vAlign w:val="center"/>
          </w:tcPr>
          <w:p w:rsidR="00D33F39" w:rsidRDefault="00D33F39" w:rsidP="00D33F39">
            <w:pPr>
              <w:jc w:val="center"/>
            </w:pPr>
            <w:r w:rsidRPr="00C01CE9">
              <w:rPr>
                <w:noProof/>
              </w:rPr>
              <w:lastRenderedPageBreak/>
              <w:drawing>
                <wp:inline distT="0" distB="0" distL="0" distR="0" wp14:anchorId="6DE112C3" wp14:editId="6E99BCAC">
                  <wp:extent cx="3160395" cy="4183282"/>
                  <wp:effectExtent l="0" t="0" r="190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96" b="-1"/>
                          <a:stretch/>
                        </pic:blipFill>
                        <pic:spPr bwMode="auto">
                          <a:xfrm>
                            <a:off x="0" y="0"/>
                            <a:ext cx="3168303" cy="4193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F39" w:rsidTr="00D33F39">
        <w:tc>
          <w:tcPr>
            <w:tcW w:w="9350" w:type="dxa"/>
          </w:tcPr>
          <w:p w:rsidR="00D33F39" w:rsidRDefault="00D33F39" w:rsidP="00A4202B">
            <w:pPr>
              <w:pStyle w:val="Caption"/>
            </w:pPr>
            <w:bookmarkStart w:id="2" w:name="_Ref477761172"/>
            <w:r>
              <w:t xml:space="preserve">Figure </w:t>
            </w:r>
            <w:r w:rsidR="006A0C95">
              <w:fldChar w:fldCharType="begin"/>
            </w:r>
            <w:r w:rsidR="006A0C95">
              <w:instrText xml:space="preserve"> SEQ Figure \* ARABIC </w:instrText>
            </w:r>
            <w:r w:rsidR="006A0C95">
              <w:fldChar w:fldCharType="separate"/>
            </w:r>
            <w:r w:rsidR="009637C4">
              <w:rPr>
                <w:noProof/>
              </w:rPr>
              <w:t>1</w:t>
            </w:r>
            <w:r w:rsidR="006A0C95">
              <w:rPr>
                <w:noProof/>
              </w:rPr>
              <w:fldChar w:fldCharType="end"/>
            </w:r>
            <w:bookmarkEnd w:id="2"/>
            <w:r>
              <w:tab/>
              <w:t xml:space="preserve">Required directory structure </w:t>
            </w:r>
            <w:r w:rsidR="00A4202B">
              <w:t xml:space="preserve">from which </w:t>
            </w:r>
            <w:r>
              <w:t xml:space="preserve">he </w:t>
            </w:r>
            <w:r w:rsidR="00BA0476">
              <w:t>QuickAnnotator</w:t>
            </w:r>
            <w:r>
              <w:t xml:space="preserve"> </w:t>
            </w:r>
            <w:r w:rsidR="00A4202B">
              <w:t>can retrieve data streams</w:t>
            </w:r>
            <w:r>
              <w:t>.</w:t>
            </w:r>
          </w:p>
        </w:tc>
      </w:tr>
    </w:tbl>
    <w:p w:rsidR="00D33F39" w:rsidRDefault="00D33F39" w:rsidP="00D33F39">
      <w:r>
        <w:br w:type="page"/>
      </w:r>
    </w:p>
    <w:p w:rsidR="003A4842" w:rsidRDefault="003A4842" w:rsidP="003A4842">
      <w:pPr>
        <w:pStyle w:val="Heading2"/>
      </w:pPr>
      <w:r>
        <w:lastRenderedPageBreak/>
        <w:t>Video data</w:t>
      </w:r>
    </w:p>
    <w:p w:rsidR="00D33F39" w:rsidRDefault="00C01CE9" w:rsidP="00C01CE9">
      <w:r>
        <w:t xml:space="preserve">Each participant directory must contain a </w:t>
      </w:r>
      <w:r w:rsidRPr="00D33F39">
        <w:rPr>
          <w:b/>
        </w:rPr>
        <w:t>camera directory</w:t>
      </w:r>
      <w:r>
        <w:t>, as the main source of the QA tool is video. The camera directory</w:t>
      </w:r>
      <w:r w:rsidR="009A7DFD">
        <w:t xml:space="preserve"> itself</w:t>
      </w:r>
      <w:r>
        <w:t xml:space="preserve"> must contain directories which are named a date corresponding the creation date of the contained data</w:t>
      </w:r>
      <w:r w:rsidR="009A7DFD">
        <w:t xml:space="preserve"> (see </w:t>
      </w:r>
      <w:r w:rsidR="009A7DFD">
        <w:fldChar w:fldCharType="begin"/>
      </w:r>
      <w:r w:rsidR="009A7DFD">
        <w:instrText xml:space="preserve"> REF _Ref477761172 \h </w:instrText>
      </w:r>
      <w:r w:rsidR="009A7DFD">
        <w:fldChar w:fldCharType="separate"/>
      </w:r>
      <w:r w:rsidR="009A7DFD">
        <w:t xml:space="preserve">Figure </w:t>
      </w:r>
      <w:r w:rsidR="009A7DFD">
        <w:rPr>
          <w:noProof/>
        </w:rPr>
        <w:t>1</w:t>
      </w:r>
      <w:r w:rsidR="009A7DFD">
        <w:fldChar w:fldCharType="end"/>
      </w:r>
      <w:r w:rsidR="009A7DFD">
        <w:t>)</w:t>
      </w:r>
      <w:r>
        <w:t xml:space="preserve">. The video and audio files </w:t>
      </w:r>
      <w:r w:rsidR="009A7DFD">
        <w:t>are</w:t>
      </w:r>
      <w:r>
        <w:t xml:space="preserve"> </w:t>
      </w:r>
      <w:r w:rsidR="009A7DFD">
        <w:t>stored separately</w:t>
      </w:r>
      <w:r>
        <w:t xml:space="preserve"> </w:t>
      </w:r>
      <w:r w:rsidR="009A7DFD">
        <w:t xml:space="preserve">and must </w:t>
      </w:r>
      <w:r>
        <w:t xml:space="preserve">have a filename </w:t>
      </w:r>
      <w:r w:rsidR="009A7DFD">
        <w:t xml:space="preserve">conforming to </w:t>
      </w:r>
      <w:r>
        <w:t xml:space="preserve">the following format: </w:t>
      </w:r>
    </w:p>
    <w:p w:rsidR="00C01CE9" w:rsidRPr="00D33F39" w:rsidRDefault="00C01CE9" w:rsidP="00D33F39">
      <w:pPr>
        <w:jc w:val="center"/>
        <w:rPr>
          <w:rFonts w:ascii="Consolas" w:hAnsi="Consolas" w:cs="Courier New"/>
        </w:rPr>
      </w:pPr>
      <w:r w:rsidRPr="00D33F39">
        <w:rPr>
          <w:rFonts w:ascii="Consolas" w:hAnsi="Consolas" w:cs="Courier New"/>
        </w:rPr>
        <w:t>&lt;id&gt;.&lt;timestamp&gt;.&lt;extension&gt;</w:t>
      </w:r>
    </w:p>
    <w:p w:rsidR="00C01CE9" w:rsidRDefault="003A4842" w:rsidP="00C01CE9">
      <w:r>
        <w:t>with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6753"/>
      </w:tblGrid>
      <w:tr w:rsidR="00D33F39" w:rsidTr="003A4842">
        <w:trPr>
          <w:trHeight w:val="340"/>
        </w:trPr>
        <w:tc>
          <w:tcPr>
            <w:tcW w:w="1842" w:type="dxa"/>
          </w:tcPr>
          <w:p w:rsidR="00D33F39" w:rsidRPr="003A4842" w:rsidRDefault="00D33F39" w:rsidP="003A4842">
            <w:pPr>
              <w:jc w:val="center"/>
              <w:rPr>
                <w:rFonts w:ascii="Consolas" w:hAnsi="Consolas"/>
              </w:rPr>
            </w:pPr>
            <w:r w:rsidRPr="003A4842">
              <w:rPr>
                <w:rFonts w:ascii="Consolas" w:hAnsi="Consolas"/>
              </w:rPr>
              <w:t>&lt;id&gt;</w:t>
            </w:r>
          </w:p>
        </w:tc>
        <w:tc>
          <w:tcPr>
            <w:tcW w:w="6753" w:type="dxa"/>
          </w:tcPr>
          <w:p w:rsidR="00D33F39" w:rsidRDefault="00AD21C1" w:rsidP="00C01CE9">
            <w:r>
              <w:t>Participant id (number).</w:t>
            </w:r>
          </w:p>
        </w:tc>
      </w:tr>
      <w:tr w:rsidR="00D33F39" w:rsidTr="003A4842">
        <w:trPr>
          <w:trHeight w:val="340"/>
        </w:trPr>
        <w:tc>
          <w:tcPr>
            <w:tcW w:w="1842" w:type="dxa"/>
          </w:tcPr>
          <w:p w:rsidR="00D33F39" w:rsidRPr="003A4842" w:rsidRDefault="00D33F39" w:rsidP="003A4842">
            <w:pPr>
              <w:jc w:val="center"/>
              <w:rPr>
                <w:rFonts w:ascii="Consolas" w:hAnsi="Consolas"/>
              </w:rPr>
            </w:pPr>
            <w:r w:rsidRPr="003A4842">
              <w:rPr>
                <w:rFonts w:ascii="Consolas" w:hAnsi="Consolas"/>
              </w:rPr>
              <w:t>&lt;timestamp&gt;</w:t>
            </w:r>
          </w:p>
        </w:tc>
        <w:tc>
          <w:tcPr>
            <w:tcW w:w="6753" w:type="dxa"/>
          </w:tcPr>
          <w:p w:rsidR="00D33F39" w:rsidRDefault="00B140A5" w:rsidP="00B140A5">
            <w:r>
              <w:t>Timestamp represented as Unix (POSIX) time.</w:t>
            </w:r>
          </w:p>
        </w:tc>
      </w:tr>
      <w:tr w:rsidR="00D33F39" w:rsidTr="003A4842">
        <w:trPr>
          <w:trHeight w:val="1177"/>
        </w:trPr>
        <w:tc>
          <w:tcPr>
            <w:tcW w:w="1842" w:type="dxa"/>
          </w:tcPr>
          <w:p w:rsidR="00D33F39" w:rsidRPr="003A4842" w:rsidRDefault="00D33F39" w:rsidP="00736666">
            <w:pPr>
              <w:jc w:val="center"/>
              <w:rPr>
                <w:rFonts w:ascii="Consolas" w:hAnsi="Consolas"/>
              </w:rPr>
            </w:pPr>
            <w:r w:rsidRPr="003A4842">
              <w:rPr>
                <w:rFonts w:ascii="Consolas" w:hAnsi="Consolas"/>
              </w:rPr>
              <w:t>&lt;exten</w:t>
            </w:r>
            <w:r w:rsidR="00736666">
              <w:rPr>
                <w:rFonts w:ascii="Consolas" w:hAnsi="Consolas"/>
              </w:rPr>
              <w:t>s</w:t>
            </w:r>
            <w:r w:rsidRPr="003A4842">
              <w:rPr>
                <w:rFonts w:ascii="Consolas" w:hAnsi="Consolas"/>
              </w:rPr>
              <w:t>ion&gt;</w:t>
            </w:r>
          </w:p>
        </w:tc>
        <w:tc>
          <w:tcPr>
            <w:tcW w:w="6753" w:type="dxa"/>
          </w:tcPr>
          <w:p w:rsidR="003A4842" w:rsidRDefault="003A4842" w:rsidP="003A4842">
            <w:r>
              <w:t>One of</w:t>
            </w:r>
          </w:p>
          <w:p w:rsidR="003A4842" w:rsidRDefault="003A4842" w:rsidP="003A4842">
            <w:pPr>
              <w:pStyle w:val="ListParagraph"/>
              <w:numPr>
                <w:ilvl w:val="1"/>
                <w:numId w:val="2"/>
              </w:numPr>
              <w:ind w:left="461" w:hanging="283"/>
            </w:pPr>
            <w:r>
              <w:t>avi</w:t>
            </w:r>
          </w:p>
          <w:p w:rsidR="003A4842" w:rsidRDefault="003A4842" w:rsidP="003A4842">
            <w:pPr>
              <w:pStyle w:val="ListParagraph"/>
              <w:numPr>
                <w:ilvl w:val="1"/>
                <w:numId w:val="2"/>
              </w:numPr>
              <w:ind w:left="461" w:hanging="283"/>
            </w:pPr>
            <w:r>
              <w:t>vid.h264</w:t>
            </w:r>
          </w:p>
          <w:p w:rsidR="00D33F39" w:rsidRDefault="003A4842" w:rsidP="003A4842">
            <w:pPr>
              <w:pStyle w:val="ListParagraph"/>
              <w:numPr>
                <w:ilvl w:val="1"/>
                <w:numId w:val="2"/>
              </w:numPr>
              <w:ind w:left="461" w:hanging="283"/>
            </w:pPr>
            <w:r>
              <w:t>vid.h264.mkv</w:t>
            </w:r>
          </w:p>
        </w:tc>
      </w:tr>
    </w:tbl>
    <w:p w:rsidR="00774464" w:rsidRDefault="00774464" w:rsidP="00774464">
      <w:pPr>
        <w:pStyle w:val="NoSpacing"/>
      </w:pPr>
    </w:p>
    <w:p w:rsidR="003A4842" w:rsidRDefault="003A4842" w:rsidP="003A4842">
      <w:pPr>
        <w:pStyle w:val="Heading2"/>
      </w:pPr>
      <w:r>
        <w:t>Bender data</w:t>
      </w:r>
    </w:p>
    <w:p w:rsidR="003A4842" w:rsidRDefault="00C01CE9" w:rsidP="00C01CE9">
      <w:pPr>
        <w:pStyle w:val="ListParagraph"/>
        <w:ind w:left="0"/>
      </w:pPr>
      <w:r>
        <w:t>Optional</w:t>
      </w:r>
      <w:r w:rsidR="00952958">
        <w:t>ly,</w:t>
      </w:r>
      <w:r>
        <w:t xml:space="preserve"> a </w:t>
      </w:r>
      <w:r w:rsidRPr="003A4842">
        <w:rPr>
          <w:b/>
        </w:rPr>
        <w:t>bender directory</w:t>
      </w:r>
      <w:r w:rsidR="00AF2606">
        <w:t xml:space="preserve"> may exist </w:t>
      </w:r>
      <w:r>
        <w:t>containing bender sample data which is organized into directories which are named a date corresponding the creation date of the contained data</w:t>
      </w:r>
      <w:r w:rsidR="00AF2606">
        <w:t xml:space="preserve"> (see </w:t>
      </w:r>
      <w:r w:rsidR="00AF2606">
        <w:fldChar w:fldCharType="begin"/>
      </w:r>
      <w:r w:rsidR="00AF2606">
        <w:instrText xml:space="preserve"> REF _Ref477761172 \h </w:instrText>
      </w:r>
      <w:r w:rsidR="00AF2606">
        <w:fldChar w:fldCharType="separate"/>
      </w:r>
      <w:r w:rsidR="00AF2606">
        <w:t xml:space="preserve">Figure </w:t>
      </w:r>
      <w:r w:rsidR="00AF2606">
        <w:rPr>
          <w:noProof/>
        </w:rPr>
        <w:t>1</w:t>
      </w:r>
      <w:r w:rsidR="00AF2606">
        <w:fldChar w:fldCharType="end"/>
      </w:r>
      <w:r w:rsidR="00AF2606">
        <w:t>)</w:t>
      </w:r>
      <w:r>
        <w:t xml:space="preserve">. The filenames of the bender files </w:t>
      </w:r>
      <w:r w:rsidR="003A4842">
        <w:t xml:space="preserve">must </w:t>
      </w:r>
      <w:r w:rsidR="00AF2606">
        <w:t>conform to</w:t>
      </w:r>
      <w:r w:rsidR="003A4842">
        <w:t xml:space="preserve"> the following format:</w:t>
      </w:r>
    </w:p>
    <w:p w:rsidR="00C01CE9" w:rsidRPr="003A4842" w:rsidRDefault="00C01CE9" w:rsidP="003A4842">
      <w:pPr>
        <w:jc w:val="center"/>
        <w:rPr>
          <w:rFonts w:ascii="Consolas" w:hAnsi="Consolas"/>
        </w:rPr>
      </w:pPr>
      <w:r w:rsidRPr="003A4842">
        <w:rPr>
          <w:rFonts w:ascii="Consolas" w:hAnsi="Consolas"/>
        </w:rPr>
        <w:t>Samplefile&lt;timestamp&gt;_&lt;id&gt;.txt.gz</w:t>
      </w:r>
    </w:p>
    <w:p w:rsidR="003A4842" w:rsidRDefault="003A4842" w:rsidP="00C01CE9">
      <w:pPr>
        <w:pStyle w:val="ListParagraph"/>
        <w:ind w:left="0"/>
      </w:pPr>
      <w:r>
        <w:t>with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6753"/>
      </w:tblGrid>
      <w:tr w:rsidR="003A4842" w:rsidTr="00ED0164">
        <w:trPr>
          <w:trHeight w:val="340"/>
        </w:trPr>
        <w:tc>
          <w:tcPr>
            <w:tcW w:w="1842" w:type="dxa"/>
          </w:tcPr>
          <w:p w:rsidR="003A4842" w:rsidRPr="003A4842" w:rsidRDefault="003A4842" w:rsidP="00ED0164">
            <w:pPr>
              <w:jc w:val="center"/>
              <w:rPr>
                <w:rFonts w:ascii="Consolas" w:hAnsi="Consolas"/>
              </w:rPr>
            </w:pPr>
            <w:r w:rsidRPr="003A4842">
              <w:rPr>
                <w:rFonts w:ascii="Consolas" w:hAnsi="Consolas"/>
              </w:rPr>
              <w:t>&lt;id&gt;</w:t>
            </w:r>
          </w:p>
        </w:tc>
        <w:tc>
          <w:tcPr>
            <w:tcW w:w="6753" w:type="dxa"/>
          </w:tcPr>
          <w:p w:rsidR="003A4842" w:rsidRDefault="003A4842" w:rsidP="00ED0164">
            <w:r>
              <w:t>Participant id</w:t>
            </w:r>
            <w:r w:rsidR="00AD21C1">
              <w:t xml:space="preserve"> (number)</w:t>
            </w:r>
            <w:r>
              <w:t>.</w:t>
            </w:r>
          </w:p>
        </w:tc>
      </w:tr>
      <w:tr w:rsidR="003A4842" w:rsidTr="00ED0164">
        <w:trPr>
          <w:trHeight w:val="340"/>
        </w:trPr>
        <w:tc>
          <w:tcPr>
            <w:tcW w:w="1842" w:type="dxa"/>
          </w:tcPr>
          <w:p w:rsidR="003A4842" w:rsidRPr="003A4842" w:rsidRDefault="003A4842" w:rsidP="00ED0164">
            <w:pPr>
              <w:jc w:val="center"/>
              <w:rPr>
                <w:rFonts w:ascii="Consolas" w:hAnsi="Consolas"/>
              </w:rPr>
            </w:pPr>
            <w:r w:rsidRPr="003A4842">
              <w:rPr>
                <w:rFonts w:ascii="Consolas" w:hAnsi="Consolas"/>
              </w:rPr>
              <w:t>&lt;timestamp&gt;</w:t>
            </w:r>
          </w:p>
        </w:tc>
        <w:tc>
          <w:tcPr>
            <w:tcW w:w="6753" w:type="dxa"/>
          </w:tcPr>
          <w:p w:rsidR="003A4842" w:rsidRDefault="00B140A5" w:rsidP="00ED0164">
            <w:r>
              <w:t>Timestamp represented as Unix (POSIX) time.</w:t>
            </w:r>
          </w:p>
        </w:tc>
      </w:tr>
    </w:tbl>
    <w:p w:rsidR="00774464" w:rsidRDefault="00774464" w:rsidP="00774464">
      <w:pPr>
        <w:pStyle w:val="NoSpacing"/>
      </w:pPr>
    </w:p>
    <w:p w:rsidR="00C01CE9" w:rsidRDefault="003A4842" w:rsidP="003A4842">
      <w:pPr>
        <w:pStyle w:val="Heading2"/>
      </w:pPr>
      <w:r>
        <w:lastRenderedPageBreak/>
        <w:t>IntelliView data</w:t>
      </w:r>
    </w:p>
    <w:p w:rsidR="00952958" w:rsidRDefault="00952958" w:rsidP="00952958">
      <w:pPr>
        <w:pStyle w:val="ListParagraph"/>
        <w:ind w:left="0"/>
      </w:pPr>
      <w:r>
        <w:t xml:space="preserve">Optionally, an </w:t>
      </w:r>
      <w:r>
        <w:rPr>
          <w:b/>
        </w:rPr>
        <w:t>intelliview</w:t>
      </w:r>
      <w:r w:rsidRPr="003A4842">
        <w:rPr>
          <w:b/>
        </w:rPr>
        <w:t xml:space="preserve"> directory</w:t>
      </w:r>
      <w:r>
        <w:t xml:space="preserve"> may exist containing sample data which is organized into directories which are named a date corresponding the creation date of the contained data. The filenames of the contained bender files must have the following format:</w:t>
      </w:r>
    </w:p>
    <w:p w:rsidR="00952958" w:rsidRPr="003A4842" w:rsidRDefault="00952958" w:rsidP="00952958">
      <w:pPr>
        <w:jc w:val="center"/>
        <w:rPr>
          <w:rFonts w:ascii="Consolas" w:hAnsi="Consolas"/>
        </w:rPr>
      </w:pPr>
      <w:r>
        <w:rPr>
          <w:rFonts w:ascii="Consolas" w:hAnsi="Consolas"/>
        </w:rPr>
        <w:t>IntelliView_</w:t>
      </w:r>
      <w:r w:rsidRPr="003A4842">
        <w:rPr>
          <w:rFonts w:ascii="Consolas" w:hAnsi="Consolas"/>
        </w:rPr>
        <w:t>&lt;timestamp&gt;_&lt;id&gt;.</w:t>
      </w:r>
      <w:r>
        <w:rPr>
          <w:rFonts w:ascii="Consolas" w:hAnsi="Consolas"/>
        </w:rPr>
        <w:t>mat</w:t>
      </w:r>
    </w:p>
    <w:p w:rsidR="00952958" w:rsidRDefault="00952958" w:rsidP="00952958">
      <w:pPr>
        <w:pStyle w:val="ListParagraph"/>
        <w:ind w:left="0"/>
      </w:pPr>
      <w:r>
        <w:t>with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6753"/>
      </w:tblGrid>
      <w:tr w:rsidR="00952958" w:rsidTr="00ED0164">
        <w:trPr>
          <w:trHeight w:val="340"/>
        </w:trPr>
        <w:tc>
          <w:tcPr>
            <w:tcW w:w="1842" w:type="dxa"/>
          </w:tcPr>
          <w:p w:rsidR="00952958" w:rsidRPr="003A4842" w:rsidRDefault="00952958" w:rsidP="00ED0164">
            <w:pPr>
              <w:jc w:val="center"/>
              <w:rPr>
                <w:rFonts w:ascii="Consolas" w:hAnsi="Consolas"/>
              </w:rPr>
            </w:pPr>
            <w:r w:rsidRPr="003A4842">
              <w:rPr>
                <w:rFonts w:ascii="Consolas" w:hAnsi="Consolas"/>
              </w:rPr>
              <w:t>&lt;id&gt;</w:t>
            </w:r>
          </w:p>
        </w:tc>
        <w:tc>
          <w:tcPr>
            <w:tcW w:w="6753" w:type="dxa"/>
          </w:tcPr>
          <w:p w:rsidR="00952958" w:rsidRDefault="00952958" w:rsidP="00ED0164">
            <w:r>
              <w:t>Participant id (number).</w:t>
            </w:r>
          </w:p>
        </w:tc>
      </w:tr>
      <w:tr w:rsidR="00952958" w:rsidTr="00ED0164">
        <w:trPr>
          <w:trHeight w:val="340"/>
        </w:trPr>
        <w:tc>
          <w:tcPr>
            <w:tcW w:w="1842" w:type="dxa"/>
          </w:tcPr>
          <w:p w:rsidR="00952958" w:rsidRPr="003A4842" w:rsidRDefault="00952958" w:rsidP="00ED0164">
            <w:pPr>
              <w:jc w:val="center"/>
              <w:rPr>
                <w:rFonts w:ascii="Consolas" w:hAnsi="Consolas"/>
              </w:rPr>
            </w:pPr>
            <w:r w:rsidRPr="003A4842">
              <w:rPr>
                <w:rFonts w:ascii="Consolas" w:hAnsi="Consolas"/>
              </w:rPr>
              <w:t>&lt;timestamp&gt;</w:t>
            </w:r>
          </w:p>
        </w:tc>
        <w:tc>
          <w:tcPr>
            <w:tcW w:w="6753" w:type="dxa"/>
          </w:tcPr>
          <w:p w:rsidR="00952958" w:rsidRDefault="00B140A5" w:rsidP="00ED0164">
            <w:r>
              <w:t>Timestamp represented as Unix (POSIX) time.</w:t>
            </w:r>
          </w:p>
        </w:tc>
      </w:tr>
    </w:tbl>
    <w:p w:rsidR="00170DB3" w:rsidRPr="00170DB3" w:rsidRDefault="00170DB3" w:rsidP="00AF2606">
      <w:pPr>
        <w:spacing w:before="120"/>
      </w:pPr>
      <w:r w:rsidRPr="00170DB3">
        <w:t xml:space="preserve">Note </w:t>
      </w:r>
      <w:r>
        <w:t xml:space="preserve">that the timestamp must be equal to the timestamp set in the </w:t>
      </w:r>
      <w:r w:rsidR="00B140A5">
        <w:t>video file</w:t>
      </w:r>
      <w:r>
        <w:t xml:space="preserve">. The timestamp value will be used to associate the IntelliView data file </w:t>
      </w:r>
      <w:r w:rsidR="00ED3D5F">
        <w:t xml:space="preserve">(MATLAB MAT-file) </w:t>
      </w:r>
      <w:r>
        <w:t>with a video file.</w:t>
      </w:r>
    </w:p>
    <w:p w:rsidR="003A4842" w:rsidRPr="00170DB3" w:rsidRDefault="003A4842">
      <w:r w:rsidRPr="00170DB3">
        <w:br w:type="page"/>
      </w:r>
    </w:p>
    <w:p w:rsidR="00C01CE9" w:rsidRDefault="00C01CE9" w:rsidP="008A35A9">
      <w:pPr>
        <w:pStyle w:val="Heading2"/>
      </w:pPr>
      <w:r>
        <w:lastRenderedPageBreak/>
        <w:t xml:space="preserve">Time and Date </w:t>
      </w:r>
      <w:r w:rsidR="00776E4C">
        <w:t>C</w:t>
      </w:r>
      <w:r>
        <w:t xml:space="preserve">onventions </w:t>
      </w:r>
    </w:p>
    <w:p w:rsidR="00B14287" w:rsidRDefault="008A35A9" w:rsidP="008A35A9">
      <w:r>
        <w:t xml:space="preserve">The </w:t>
      </w:r>
      <w:r w:rsidR="003D4002">
        <w:t>QA</w:t>
      </w:r>
      <w:r>
        <w:t xml:space="preserve"> tool uses the </w:t>
      </w:r>
      <w:hyperlink r:id="rId9" w:history="1">
        <w:r w:rsidR="00B14287" w:rsidRPr="000870A2">
          <w:rPr>
            <w:rStyle w:val="Hyperlink"/>
          </w:rPr>
          <w:t xml:space="preserve">Unix (POSIX) </w:t>
        </w:r>
        <w:r w:rsidRPr="000870A2">
          <w:rPr>
            <w:rStyle w:val="Hyperlink"/>
          </w:rPr>
          <w:t>timestamp</w:t>
        </w:r>
      </w:hyperlink>
      <w:r>
        <w:t xml:space="preserve"> </w:t>
      </w:r>
      <w:r w:rsidR="00B14287">
        <w:t xml:space="preserve">in the filename </w:t>
      </w:r>
      <w:r>
        <w:t>and the date from the selected directories to sync the video stream to external data like the bender data or ECG data.</w:t>
      </w:r>
      <w:r w:rsidR="00B14287">
        <w:t xml:space="preserve"> The Unix (POSIX) timestamp is the number of seconds elapsed since 1-jan-1970 00:00:00 </w:t>
      </w:r>
      <w:r w:rsidR="000870A2">
        <w:t xml:space="preserve">(UTC) whilst </w:t>
      </w:r>
      <w:r w:rsidR="00B14287">
        <w:t>not taking into account any leap seconds.</w:t>
      </w:r>
    </w:p>
    <w:p w:rsidR="008A35A9" w:rsidRDefault="00B14287" w:rsidP="008A35A9">
      <w:r>
        <w:t>Offsets due to t</w:t>
      </w:r>
      <w:r w:rsidR="008A35A9">
        <w:t>imezone</w:t>
      </w:r>
      <w:r>
        <w:t>s</w:t>
      </w:r>
      <w:r w:rsidR="000870A2">
        <w:t xml:space="preserve">, </w:t>
      </w:r>
      <w:r w:rsidR="008A35A9">
        <w:t>daylight saving</w:t>
      </w:r>
      <w:r w:rsidR="000870A2">
        <w:t>, etc.</w:t>
      </w:r>
      <w:r w:rsidR="008A35A9">
        <w:t xml:space="preserve"> are to be set in the configuration of the tool an</w:t>
      </w:r>
      <w:r>
        <w:t>d</w:t>
      </w:r>
      <w:r w:rsidR="008A35A9">
        <w:t xml:space="preserve"> may not be applied to the naming of the directories nor applied to the </w:t>
      </w:r>
      <w:r>
        <w:t xml:space="preserve">Unix (POSIX) timestamp </w:t>
      </w:r>
      <w:r w:rsidR="008A35A9">
        <w:t>in the filenames.</w:t>
      </w:r>
    </w:p>
    <w:p w:rsidR="008A35A9" w:rsidRPr="000526AE" w:rsidRDefault="000526AE" w:rsidP="000526AE">
      <w:pPr>
        <w:ind w:left="709" w:hanging="709"/>
        <w:rPr>
          <w:i/>
        </w:rPr>
      </w:pPr>
      <w:r w:rsidRPr="000526AE">
        <w:rPr>
          <w:i/>
        </w:rPr>
        <w:t>NOTE:</w:t>
      </w:r>
      <w:r w:rsidRPr="000526AE">
        <w:rPr>
          <w:i/>
        </w:rPr>
        <w:tab/>
      </w:r>
      <w:r w:rsidR="008A35A9" w:rsidRPr="000526AE">
        <w:rPr>
          <w:i/>
        </w:rPr>
        <w:t>The bender data files</w:t>
      </w:r>
      <w:r>
        <w:rPr>
          <w:i/>
        </w:rPr>
        <w:t xml:space="preserve"> are an exception</w:t>
      </w:r>
      <w:r w:rsidR="000670FB">
        <w:rPr>
          <w:i/>
        </w:rPr>
        <w:t xml:space="preserve"> on this</w:t>
      </w:r>
      <w:r>
        <w:rPr>
          <w:i/>
        </w:rPr>
        <w:t xml:space="preserve">, </w:t>
      </w:r>
      <w:r w:rsidRPr="000526AE">
        <w:rPr>
          <w:i/>
        </w:rPr>
        <w:t xml:space="preserve">as these files </w:t>
      </w:r>
      <w:r w:rsidR="008A35A9" w:rsidRPr="000526AE">
        <w:rPr>
          <w:i/>
        </w:rPr>
        <w:t xml:space="preserve">may not contain the </w:t>
      </w:r>
      <w:r w:rsidR="000670FB">
        <w:rPr>
          <w:i/>
        </w:rPr>
        <w:t>correct</w:t>
      </w:r>
      <w:r w:rsidR="008A35A9" w:rsidRPr="000526AE">
        <w:rPr>
          <w:i/>
        </w:rPr>
        <w:t xml:space="preserve"> timestamp </w:t>
      </w:r>
      <w:r w:rsidR="00B14287" w:rsidRPr="000526AE">
        <w:rPr>
          <w:i/>
        </w:rPr>
        <w:t xml:space="preserve">due to </w:t>
      </w:r>
      <w:r w:rsidRPr="000526AE">
        <w:rPr>
          <w:i/>
        </w:rPr>
        <w:t>errors</w:t>
      </w:r>
      <w:r w:rsidR="00B14287" w:rsidRPr="000526AE">
        <w:rPr>
          <w:i/>
        </w:rPr>
        <w:t xml:space="preserve"> </w:t>
      </w:r>
      <w:r w:rsidR="008A35A9" w:rsidRPr="000526AE">
        <w:rPr>
          <w:i/>
        </w:rPr>
        <w:t xml:space="preserve">during </w:t>
      </w:r>
      <w:r w:rsidR="00B14287" w:rsidRPr="000526AE">
        <w:rPr>
          <w:i/>
        </w:rPr>
        <w:t>the acquisition.</w:t>
      </w:r>
      <w:r w:rsidR="008A35A9" w:rsidRPr="000526AE">
        <w:rPr>
          <w:i/>
        </w:rPr>
        <w:t xml:space="preserve"> </w:t>
      </w:r>
      <w:r w:rsidR="000670FB">
        <w:rPr>
          <w:i/>
        </w:rPr>
        <w:t xml:space="preserve">As a workaround, </w:t>
      </w:r>
      <w:r w:rsidR="003D4002">
        <w:rPr>
          <w:i/>
        </w:rPr>
        <w:t xml:space="preserve">the QA takes </w:t>
      </w:r>
      <w:r w:rsidR="003D4002" w:rsidRPr="000526AE">
        <w:rPr>
          <w:i/>
        </w:rPr>
        <w:t>the file’s last modification time logged by the file system</w:t>
      </w:r>
      <w:r w:rsidR="003D4002">
        <w:rPr>
          <w:i/>
        </w:rPr>
        <w:t xml:space="preserve"> as being </w:t>
      </w:r>
      <w:r w:rsidR="000670FB">
        <w:rPr>
          <w:i/>
        </w:rPr>
        <w:t>t</w:t>
      </w:r>
      <w:r w:rsidR="00B14287" w:rsidRPr="000526AE">
        <w:rPr>
          <w:i/>
        </w:rPr>
        <w:t>he</w:t>
      </w:r>
      <w:r w:rsidR="008A35A9" w:rsidRPr="000526AE">
        <w:rPr>
          <w:i/>
        </w:rPr>
        <w:t xml:space="preserve"> timestamp</w:t>
      </w:r>
      <w:r>
        <w:rPr>
          <w:i/>
        </w:rPr>
        <w:t xml:space="preserve"> of the </w:t>
      </w:r>
      <w:r w:rsidRPr="000526AE">
        <w:rPr>
          <w:i/>
          <w:u w:val="single"/>
        </w:rPr>
        <w:t>last sample</w:t>
      </w:r>
      <w:r w:rsidR="003D4002">
        <w:rPr>
          <w:i/>
        </w:rPr>
        <w:t xml:space="preserve"> in that particular file.</w:t>
      </w:r>
    </w:p>
    <w:p w:rsidR="00093612" w:rsidRDefault="00776E4C" w:rsidP="00093612">
      <w:pPr>
        <w:pStyle w:val="Heading2"/>
      </w:pPr>
      <w:r>
        <w:t>Step-by-Step P</w:t>
      </w:r>
      <w:r w:rsidR="00093612">
        <w:t>rocedure</w:t>
      </w:r>
    </w:p>
    <w:p w:rsidR="00093612" w:rsidRDefault="00792FC3" w:rsidP="00093612">
      <w:r>
        <w:t xml:space="preserve">The following steps describe </w:t>
      </w:r>
      <w:r w:rsidR="000670FB">
        <w:t>a</w:t>
      </w:r>
      <w:r>
        <w:t xml:space="preserve"> procedure on how to setup a dataset </w:t>
      </w:r>
      <w:r w:rsidR="000670FB">
        <w:t xml:space="preserve">for use with the </w:t>
      </w:r>
      <w:r w:rsidR="003D4002">
        <w:t>QA</w:t>
      </w:r>
      <w:r>
        <w:t xml:space="preserve"> application.</w:t>
      </w:r>
    </w:p>
    <w:p w:rsidR="00093612" w:rsidRDefault="00093612" w:rsidP="001855C7">
      <w:pPr>
        <w:pStyle w:val="ListParagraph"/>
        <w:numPr>
          <w:ilvl w:val="0"/>
          <w:numId w:val="5"/>
        </w:numPr>
      </w:pPr>
      <w:r>
        <w:t>Create a directory structure</w:t>
      </w:r>
      <w:r w:rsidR="000670FB">
        <w:t xml:space="preserve"> (hierarchy)</w:t>
      </w:r>
      <w:r>
        <w:t xml:space="preserve"> as stated in the section `Location'.</w:t>
      </w:r>
    </w:p>
    <w:p w:rsidR="00792FC3" w:rsidRDefault="00792FC3" w:rsidP="00792FC3">
      <w:pPr>
        <w:pStyle w:val="ListParagraph"/>
      </w:pPr>
    </w:p>
    <w:p w:rsidR="00093612" w:rsidRDefault="00093612" w:rsidP="00093612">
      <w:pPr>
        <w:pStyle w:val="ListParagraph"/>
        <w:numPr>
          <w:ilvl w:val="0"/>
          <w:numId w:val="5"/>
        </w:numPr>
      </w:pPr>
      <w:r>
        <w:t xml:space="preserve">Split the videos in chunks of ~10 minutes. See </w:t>
      </w:r>
      <w:hyperlink r:id="rId10" w:history="1">
        <w:r w:rsidRPr="005143B3">
          <w:rPr>
            <w:rStyle w:val="Hyperlink"/>
          </w:rPr>
          <w:t>here</w:t>
        </w:r>
      </w:hyperlink>
      <w:r>
        <w:t xml:space="preserve"> for some advice on how this </w:t>
      </w:r>
      <w:r w:rsidR="00266EF0">
        <w:t>can</w:t>
      </w:r>
      <w:r>
        <w:t xml:space="preserve"> be done using </w:t>
      </w:r>
      <w:r w:rsidRPr="005143B3">
        <w:rPr>
          <w:rFonts w:ascii="Consolas" w:hAnsi="Consolas"/>
        </w:rPr>
        <w:t>ffmpeg</w:t>
      </w:r>
      <w:r>
        <w:t>. Make sure that the filename</w:t>
      </w:r>
      <w:r w:rsidR="000670FB">
        <w:t>s conform</w:t>
      </w:r>
      <w:r w:rsidR="00266EF0">
        <w:t>s</w:t>
      </w:r>
      <w:r w:rsidR="000670FB">
        <w:t xml:space="preserve"> to to the format stated</w:t>
      </w:r>
      <w:r>
        <w:t xml:space="preserve"> in t</w:t>
      </w:r>
      <w:r w:rsidR="000670FB">
        <w:t xml:space="preserve">he section `video data' </w:t>
      </w:r>
      <w:r>
        <w:t xml:space="preserve">and </w:t>
      </w:r>
      <w:r w:rsidR="000670FB">
        <w:t xml:space="preserve">that </w:t>
      </w:r>
      <w:r>
        <w:t xml:space="preserve">the </w:t>
      </w:r>
      <w:r w:rsidRPr="005143B3">
        <w:rPr>
          <w:rFonts w:ascii="Consolas" w:hAnsi="Consolas"/>
        </w:rPr>
        <w:t>&lt;timestamp&gt;</w:t>
      </w:r>
      <w:r>
        <w:t xml:space="preserve"> reflects the start time of the video correctly.</w:t>
      </w:r>
      <w:r w:rsidR="000670FB">
        <w:t xml:space="preserve"> Store the filenames in the correct folders.</w:t>
      </w:r>
    </w:p>
    <w:p w:rsidR="00093612" w:rsidRDefault="00093612" w:rsidP="00093612">
      <w:pPr>
        <w:pStyle w:val="ListParagraph"/>
      </w:pPr>
    </w:p>
    <w:p w:rsidR="00093612" w:rsidRPr="00BA0476" w:rsidRDefault="00093612" w:rsidP="00093612">
      <w:pPr>
        <w:pStyle w:val="ListParagraph"/>
        <w:ind w:left="1276" w:hanging="556"/>
        <w:rPr>
          <w:i/>
        </w:rPr>
      </w:pPr>
      <w:r w:rsidRPr="00BA0476">
        <w:rPr>
          <w:i/>
        </w:rPr>
        <w:t>Note:</w:t>
      </w:r>
      <w:r w:rsidRPr="00BA0476">
        <w:rPr>
          <w:i/>
        </w:rPr>
        <w:tab/>
        <w:t xml:space="preserve">The date of the start time determines the folder in which the video </w:t>
      </w:r>
      <w:r w:rsidR="000670FB">
        <w:rPr>
          <w:i/>
        </w:rPr>
        <w:t>should</w:t>
      </w:r>
      <w:r w:rsidRPr="00BA0476">
        <w:rPr>
          <w:i/>
        </w:rPr>
        <w:t xml:space="preserve"> be stored. A 10 minute video of participant 4 that started on 2016-1</w:t>
      </w:r>
      <w:r>
        <w:rPr>
          <w:i/>
        </w:rPr>
        <w:t>0</w:t>
      </w:r>
      <w:r w:rsidRPr="00BA0476">
        <w:rPr>
          <w:i/>
        </w:rPr>
        <w:t>-</w:t>
      </w:r>
      <w:r>
        <w:rPr>
          <w:i/>
        </w:rPr>
        <w:t>16</w:t>
      </w:r>
      <w:r w:rsidRPr="00BA0476">
        <w:rPr>
          <w:i/>
        </w:rPr>
        <w:t> 23:55</w:t>
      </w:r>
      <w:r>
        <w:rPr>
          <w:i/>
        </w:rPr>
        <w:t xml:space="preserve"> </w:t>
      </w:r>
      <w:r w:rsidR="000870A2">
        <w:rPr>
          <w:i/>
        </w:rPr>
        <w:lastRenderedPageBreak/>
        <w:t>(</w:t>
      </w:r>
      <w:r>
        <w:rPr>
          <w:i/>
        </w:rPr>
        <w:t>UTC</w:t>
      </w:r>
      <w:r w:rsidR="000870A2">
        <w:rPr>
          <w:i/>
        </w:rPr>
        <w:t>)</w:t>
      </w:r>
      <w:r>
        <w:rPr>
          <w:i/>
        </w:rPr>
        <w:t xml:space="preserve"> </w:t>
      </w:r>
      <w:r w:rsidRPr="00BA0476">
        <w:rPr>
          <w:i/>
        </w:rPr>
        <w:t>(</w:t>
      </w:r>
      <w:r>
        <w:rPr>
          <w:i/>
        </w:rPr>
        <w:t>and thus ended the following day at</w:t>
      </w:r>
      <w:r w:rsidRPr="00BA0476">
        <w:rPr>
          <w:i/>
        </w:rPr>
        <w:t xml:space="preserve"> 2016-1</w:t>
      </w:r>
      <w:r>
        <w:rPr>
          <w:i/>
        </w:rPr>
        <w:t>0</w:t>
      </w:r>
      <w:r w:rsidRPr="00BA0476">
        <w:rPr>
          <w:i/>
        </w:rPr>
        <w:t>-</w:t>
      </w:r>
      <w:r>
        <w:rPr>
          <w:i/>
        </w:rPr>
        <w:t>17</w:t>
      </w:r>
      <w:r w:rsidRPr="00BA0476">
        <w:rPr>
          <w:i/>
        </w:rPr>
        <w:t> 00:05</w:t>
      </w:r>
      <w:r>
        <w:rPr>
          <w:i/>
        </w:rPr>
        <w:t xml:space="preserve"> </w:t>
      </w:r>
      <w:r w:rsidR="000870A2">
        <w:rPr>
          <w:i/>
        </w:rPr>
        <w:t>(</w:t>
      </w:r>
      <w:r>
        <w:rPr>
          <w:i/>
        </w:rPr>
        <w:t>UTC</w:t>
      </w:r>
      <w:r w:rsidR="000870A2">
        <w:rPr>
          <w:i/>
        </w:rPr>
        <w:t>)</w:t>
      </w:r>
      <w:r w:rsidRPr="00BA0476">
        <w:rPr>
          <w:i/>
        </w:rPr>
        <w:t xml:space="preserve">) should therefore </w:t>
      </w:r>
      <w:r>
        <w:rPr>
          <w:i/>
        </w:rPr>
        <w:t>be stored in folder</w:t>
      </w:r>
    </w:p>
    <w:p w:rsidR="00093612" w:rsidRPr="005143B3" w:rsidRDefault="00093612" w:rsidP="00093612">
      <w:pPr>
        <w:ind w:left="1418" w:firstLine="11"/>
        <w:rPr>
          <w:rFonts w:ascii="Consolas" w:hAnsi="Consolas"/>
        </w:rPr>
      </w:pPr>
      <w:r w:rsidRPr="005143B3">
        <w:rPr>
          <w:rFonts w:ascii="Consolas" w:hAnsi="Consolas"/>
        </w:rPr>
        <w:t>.\processeddata\participant4\camera\2016-1</w:t>
      </w:r>
      <w:r>
        <w:rPr>
          <w:rFonts w:ascii="Consolas" w:hAnsi="Consolas"/>
        </w:rPr>
        <w:t>0</w:t>
      </w:r>
      <w:r w:rsidRPr="005143B3">
        <w:rPr>
          <w:rFonts w:ascii="Consolas" w:hAnsi="Consolas"/>
        </w:rPr>
        <w:t>-</w:t>
      </w:r>
      <w:r>
        <w:rPr>
          <w:rFonts w:ascii="Consolas" w:hAnsi="Consolas"/>
        </w:rPr>
        <w:t>16</w:t>
      </w:r>
      <w:r w:rsidRPr="005143B3">
        <w:rPr>
          <w:rFonts w:ascii="Consolas" w:hAnsi="Consolas"/>
        </w:rPr>
        <w:t>\</w:t>
      </w:r>
    </w:p>
    <w:p w:rsidR="00B14287" w:rsidRDefault="00093612" w:rsidP="00792FC3">
      <w:pPr>
        <w:pStyle w:val="ListParagraph"/>
        <w:numPr>
          <w:ilvl w:val="0"/>
          <w:numId w:val="5"/>
        </w:numPr>
      </w:pPr>
      <w:r>
        <w:t xml:space="preserve">Split the </w:t>
      </w:r>
      <w:r w:rsidR="00792FC3" w:rsidRPr="00DE78EA">
        <w:t>IntelliView data</w:t>
      </w:r>
      <w:r>
        <w:t xml:space="preserve"> accordingly</w:t>
      </w:r>
      <w:r w:rsidR="000670FB">
        <w:t>. Again make sure that:</w:t>
      </w:r>
    </w:p>
    <w:p w:rsidR="00B14287" w:rsidRDefault="000670FB" w:rsidP="00B14287">
      <w:pPr>
        <w:pStyle w:val="ListParagraph"/>
        <w:numPr>
          <w:ilvl w:val="0"/>
          <w:numId w:val="11"/>
        </w:numPr>
      </w:pPr>
      <w:r>
        <w:t>Each file c</w:t>
      </w:r>
      <w:r w:rsidR="00B14287">
        <w:t>ontains the signals ECG and EDR and</w:t>
      </w:r>
      <w:r>
        <w:t xml:space="preserve"> that</w:t>
      </w:r>
    </w:p>
    <w:p w:rsidR="00093612" w:rsidRDefault="00B14287" w:rsidP="00B14287">
      <w:pPr>
        <w:pStyle w:val="ListParagraph"/>
        <w:numPr>
          <w:ilvl w:val="0"/>
          <w:numId w:val="10"/>
        </w:numPr>
      </w:pPr>
      <w:r>
        <w:t xml:space="preserve">That </w:t>
      </w:r>
      <w:r w:rsidR="00093612">
        <w:t>the timestamp of the first sample</w:t>
      </w:r>
      <w:r w:rsidR="00776E4C">
        <w:t xml:space="preserve"> of each</w:t>
      </w:r>
      <w:r>
        <w:t xml:space="preserve"> of these</w:t>
      </w:r>
      <w:r w:rsidR="00776E4C">
        <w:t xml:space="preserve"> signal</w:t>
      </w:r>
      <w:r>
        <w:t>s</w:t>
      </w:r>
      <w:r w:rsidR="00776E4C">
        <w:t xml:space="preserve"> </w:t>
      </w:r>
      <w:r>
        <w:t>is</w:t>
      </w:r>
      <w:r w:rsidR="00093612">
        <w:t xml:space="preserve"> equal to the start time of the associated video. </w:t>
      </w:r>
      <w:r w:rsidR="000670FB">
        <w:t>Again, t</w:t>
      </w:r>
      <w:r w:rsidR="00093612">
        <w:t xml:space="preserve">his timestamp is </w:t>
      </w:r>
      <w:r>
        <w:t>stated</w:t>
      </w:r>
      <w:r w:rsidR="00093612">
        <w:t xml:space="preserve"> in the filename as </w:t>
      </w:r>
      <w:r w:rsidR="00093612" w:rsidRPr="00DE78EA">
        <w:t>described in section ‘IntelliView data’</w:t>
      </w:r>
      <w:r w:rsidR="00093612">
        <w:t>.</w:t>
      </w:r>
    </w:p>
    <w:p w:rsidR="000670FB" w:rsidRDefault="000670FB" w:rsidP="00093612">
      <w:pPr>
        <w:pStyle w:val="ListParagraph"/>
      </w:pPr>
    </w:p>
    <w:p w:rsidR="00093612" w:rsidRDefault="00093612" w:rsidP="00093612">
      <w:pPr>
        <w:pStyle w:val="ListParagraph"/>
      </w:pPr>
      <w:r w:rsidRPr="00DE78EA">
        <w:t>As an example, the 10 minute video file</w:t>
      </w:r>
      <w:r>
        <w:t xml:space="preserve"> of participant 4</w:t>
      </w:r>
      <w:r w:rsidRPr="00DE78EA">
        <w:t xml:space="preserve"> which started on 2016-10-16 23:55</w:t>
      </w:r>
      <w:r>
        <w:t> </w:t>
      </w:r>
      <w:r w:rsidR="000870A2">
        <w:t>(</w:t>
      </w:r>
      <w:r>
        <w:t>UTC</w:t>
      </w:r>
      <w:r w:rsidR="000870A2">
        <w:t>)</w:t>
      </w:r>
      <w:r>
        <w:t xml:space="preserve"> is stored as</w:t>
      </w:r>
    </w:p>
    <w:p w:rsidR="00093612" w:rsidRPr="00156035" w:rsidRDefault="00093612" w:rsidP="00093612">
      <w:pPr>
        <w:ind w:left="993" w:firstLine="11"/>
        <w:rPr>
          <w:rFonts w:ascii="Consolas" w:hAnsi="Consolas"/>
          <w:szCs w:val="20"/>
        </w:rPr>
      </w:pPr>
      <w:r w:rsidRPr="00156035">
        <w:rPr>
          <w:rFonts w:ascii="Consolas" w:hAnsi="Consolas"/>
          <w:szCs w:val="20"/>
        </w:rPr>
        <w:t>.\processeddata\participant4\camera\2016-10-16\4.1476662100.avi</w:t>
      </w:r>
    </w:p>
    <w:p w:rsidR="00093612" w:rsidRDefault="00093612" w:rsidP="00093612">
      <w:pPr>
        <w:pStyle w:val="ListParagraph"/>
      </w:pPr>
      <w:r>
        <w:t>The associated MATLAB-file with IntelliView signal data is stored as</w:t>
      </w:r>
    </w:p>
    <w:p w:rsidR="000670FB" w:rsidRDefault="00093612" w:rsidP="0055302F">
      <w:pPr>
        <w:ind w:left="5245" w:hanging="4252"/>
        <w:rPr>
          <w:rFonts w:ascii="Consolas" w:hAnsi="Consolas"/>
        </w:rPr>
      </w:pPr>
      <w:r w:rsidRPr="005143B3">
        <w:rPr>
          <w:rFonts w:ascii="Consolas" w:hAnsi="Consolas"/>
        </w:rPr>
        <w:t>.\processeddata\participant4\</w:t>
      </w:r>
      <w:r>
        <w:rPr>
          <w:rFonts w:ascii="Consolas" w:hAnsi="Consolas"/>
        </w:rPr>
        <w:t>intelliview</w:t>
      </w:r>
      <w:r w:rsidRPr="005143B3">
        <w:rPr>
          <w:rFonts w:ascii="Consolas" w:hAnsi="Consolas"/>
        </w:rPr>
        <w:t>\2016-1</w:t>
      </w:r>
      <w:r>
        <w:rPr>
          <w:rFonts w:ascii="Consolas" w:hAnsi="Consolas"/>
        </w:rPr>
        <w:t>0</w:t>
      </w:r>
      <w:r w:rsidRPr="005143B3">
        <w:rPr>
          <w:rFonts w:ascii="Consolas" w:hAnsi="Consolas"/>
        </w:rPr>
        <w:t>-</w:t>
      </w:r>
      <w:r>
        <w:rPr>
          <w:rFonts w:ascii="Consolas" w:hAnsi="Consolas"/>
        </w:rPr>
        <w:t>16</w:t>
      </w:r>
      <w:r w:rsidRPr="005143B3">
        <w:rPr>
          <w:rFonts w:ascii="Consolas" w:hAnsi="Consolas"/>
        </w:rPr>
        <w:t>\</w:t>
      </w:r>
      <w:r>
        <w:rPr>
          <w:rFonts w:ascii="Consolas" w:hAnsi="Consolas"/>
        </w:rPr>
        <w:t xml:space="preserve"> IntelliView_</w:t>
      </w:r>
      <w:r w:rsidRPr="00156035">
        <w:rPr>
          <w:rFonts w:ascii="Consolas" w:hAnsi="Consolas"/>
        </w:rPr>
        <w:t>1476662100</w:t>
      </w:r>
      <w:r>
        <w:rPr>
          <w:rFonts w:ascii="Consolas" w:hAnsi="Consolas"/>
        </w:rPr>
        <w:t>_4.mat</w:t>
      </w:r>
    </w:p>
    <w:p w:rsidR="00483011" w:rsidRDefault="000670FB" w:rsidP="000670FB">
      <w:pPr>
        <w:ind w:left="709"/>
      </w:pPr>
      <w:r>
        <w:t xml:space="preserve">Observe that </w:t>
      </w:r>
      <w:r w:rsidRPr="00DE78EA">
        <w:t>2016-10-16 23:55</w:t>
      </w:r>
      <w:r>
        <w:t xml:space="preserve"> (UTC) is equivalent to 1476662100 in Unix (POSIX) time, see also </w:t>
      </w:r>
      <w:hyperlink r:id="rId11" w:history="1">
        <w:r w:rsidR="00483011" w:rsidRPr="00483011">
          <w:rPr>
            <w:rStyle w:val="Hyperlink"/>
          </w:rPr>
          <w:t>here</w:t>
        </w:r>
      </w:hyperlink>
      <w:r w:rsidR="00483011">
        <w:t xml:space="preserve"> and/or </w:t>
      </w:r>
      <w:hyperlink r:id="rId12" w:history="1">
        <w:r w:rsidR="00483011" w:rsidRPr="00483011">
          <w:rPr>
            <w:rStyle w:val="Hyperlink"/>
          </w:rPr>
          <w:t>here</w:t>
        </w:r>
      </w:hyperlink>
      <w:r w:rsidR="00483011">
        <w:t>.</w:t>
      </w:r>
    </w:p>
    <w:p w:rsidR="00093612" w:rsidRPr="0055302F" w:rsidRDefault="00093612" w:rsidP="000670FB">
      <w:pPr>
        <w:ind w:left="709"/>
        <w:rPr>
          <w:rFonts w:ascii="Consolas" w:hAnsi="Consolas"/>
        </w:rPr>
      </w:pPr>
      <w:r>
        <w:br w:type="page"/>
      </w:r>
    </w:p>
    <w:p w:rsidR="00093612" w:rsidRDefault="00093612" w:rsidP="008A35A9"/>
    <w:p w:rsidR="00093612" w:rsidRDefault="00093612" w:rsidP="008A35A9"/>
    <w:p w:rsidR="008A35A9" w:rsidRDefault="008A35A9" w:rsidP="008A35A9">
      <w:pPr>
        <w:pStyle w:val="Heading2"/>
      </w:pPr>
      <w:r>
        <w:t>Bender data format</w:t>
      </w:r>
    </w:p>
    <w:p w:rsidR="008A35A9" w:rsidRDefault="008A35A9" w:rsidP="008A35A9">
      <w:r>
        <w:t>To be specified</w:t>
      </w:r>
    </w:p>
    <w:p w:rsidR="00E66219" w:rsidRDefault="00E66219">
      <w:r>
        <w:br w:type="page"/>
      </w:r>
    </w:p>
    <w:p w:rsidR="00E66219" w:rsidRDefault="00E66219" w:rsidP="008A35A9"/>
    <w:p w:rsidR="008A35A9" w:rsidRPr="009637C4" w:rsidRDefault="008A35A9" w:rsidP="009637C4">
      <w:pPr>
        <w:pStyle w:val="Heading2"/>
      </w:pPr>
      <w:r w:rsidRPr="009637C4">
        <w:t>Intelli</w:t>
      </w:r>
      <w:r w:rsidR="007E63FD">
        <w:t>View</w:t>
      </w:r>
    </w:p>
    <w:p w:rsidR="00B46E6F" w:rsidRDefault="007E63FD" w:rsidP="008A35A9">
      <w:r>
        <w:t xml:space="preserve">The </w:t>
      </w:r>
      <w:r w:rsidR="00B46E6F">
        <w:t>MATLAB</w:t>
      </w:r>
      <w:r w:rsidR="002E3CC5">
        <w:t xml:space="preserve"> MAT-</w:t>
      </w:r>
      <w:r w:rsidR="00B46E6F">
        <w:t>file with IntelliView data should contain the fol</w:t>
      </w:r>
      <w:r w:rsidR="00391B07">
        <w:t xml:space="preserve">lowing signals </w:t>
      </w:r>
      <w:r w:rsidR="002E3CC5">
        <w:t>as variables:</w:t>
      </w:r>
    </w:p>
    <w:tbl>
      <w:tblPr>
        <w:tblStyle w:val="ListTable3-Accent1"/>
        <w:tblW w:w="0" w:type="auto"/>
        <w:tblInd w:w="562" w:type="dxa"/>
        <w:tblLook w:val="04A0" w:firstRow="1" w:lastRow="0" w:firstColumn="1" w:lastColumn="0" w:noHBand="0" w:noVBand="1"/>
      </w:tblPr>
      <w:tblGrid>
        <w:gridCol w:w="1805"/>
        <w:gridCol w:w="1030"/>
        <w:gridCol w:w="1282"/>
        <w:gridCol w:w="4337"/>
      </w:tblGrid>
      <w:tr w:rsidR="00B46E6F" w:rsidTr="00ED0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5" w:type="dxa"/>
            <w:vAlign w:val="center"/>
          </w:tcPr>
          <w:p w:rsidR="00B46E6F" w:rsidRDefault="002E3CC5" w:rsidP="00ED0164">
            <w:pPr>
              <w:jc w:val="center"/>
            </w:pPr>
            <w:r>
              <w:t>Variable</w:t>
            </w:r>
          </w:p>
        </w:tc>
        <w:tc>
          <w:tcPr>
            <w:tcW w:w="1030" w:type="dxa"/>
            <w:vAlign w:val="center"/>
          </w:tcPr>
          <w:p w:rsidR="00B46E6F" w:rsidRDefault="00B46E6F" w:rsidP="00ED0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282" w:type="dxa"/>
            <w:vAlign w:val="center"/>
          </w:tcPr>
          <w:p w:rsidR="00B46E6F" w:rsidRDefault="00B46E6F" w:rsidP="00ED0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4337" w:type="dxa"/>
            <w:vAlign w:val="center"/>
          </w:tcPr>
          <w:p w:rsidR="00B46E6F" w:rsidRDefault="00B46E6F" w:rsidP="00ED0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46E6F" w:rsidTr="00ED0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B46E6F" w:rsidRPr="00D62E12" w:rsidRDefault="00B46E6F" w:rsidP="00ED016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ECG</w:t>
            </w:r>
          </w:p>
        </w:tc>
        <w:tc>
          <w:tcPr>
            <w:tcW w:w="1030" w:type="dxa"/>
            <w:vAlign w:val="center"/>
          </w:tcPr>
          <w:p w:rsidR="00B46E6F" w:rsidRDefault="00B46E6F" w:rsidP="00B46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× 1</w:t>
            </w:r>
          </w:p>
        </w:tc>
        <w:tc>
          <w:tcPr>
            <w:tcW w:w="1282" w:type="dxa"/>
            <w:vAlign w:val="center"/>
          </w:tcPr>
          <w:p w:rsidR="00B46E6F" w:rsidRDefault="00B46E6F" w:rsidP="00ED0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</w:t>
            </w:r>
          </w:p>
        </w:tc>
        <w:tc>
          <w:tcPr>
            <w:tcW w:w="4337" w:type="dxa"/>
            <w:vAlign w:val="center"/>
          </w:tcPr>
          <w:p w:rsidR="00B46E6F" w:rsidRDefault="00B46E6F" w:rsidP="00ED0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ECG signal</w:t>
            </w:r>
          </w:p>
        </w:tc>
      </w:tr>
      <w:tr w:rsidR="00B46E6F" w:rsidTr="00ED016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B46E6F" w:rsidRPr="00D62E12" w:rsidRDefault="00B46E6F" w:rsidP="00ED016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EDR</w:t>
            </w:r>
          </w:p>
        </w:tc>
        <w:tc>
          <w:tcPr>
            <w:tcW w:w="1030" w:type="dxa"/>
            <w:vAlign w:val="center"/>
          </w:tcPr>
          <w:p w:rsidR="00B46E6F" w:rsidRDefault="00B46E6F" w:rsidP="00B46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× 1</w:t>
            </w:r>
          </w:p>
        </w:tc>
        <w:tc>
          <w:tcPr>
            <w:tcW w:w="1282" w:type="dxa"/>
            <w:vAlign w:val="center"/>
          </w:tcPr>
          <w:p w:rsidR="00B46E6F" w:rsidRDefault="00B46E6F" w:rsidP="00ED0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</w:t>
            </w:r>
          </w:p>
        </w:tc>
        <w:tc>
          <w:tcPr>
            <w:tcW w:w="4337" w:type="dxa"/>
            <w:vAlign w:val="center"/>
          </w:tcPr>
          <w:p w:rsidR="00B46E6F" w:rsidRDefault="00B46E6F" w:rsidP="00ED0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EDR signal</w:t>
            </w:r>
          </w:p>
        </w:tc>
      </w:tr>
    </w:tbl>
    <w:p w:rsidR="00097CA8" w:rsidRDefault="00097CA8" w:rsidP="00097CA8">
      <w:pPr>
        <w:pStyle w:val="NoSpacing"/>
      </w:pPr>
    </w:p>
    <w:p w:rsidR="00C01CE9" w:rsidRDefault="00B46E6F" w:rsidP="00C01CE9">
      <w:r>
        <w:t xml:space="preserve">Each </w:t>
      </w:r>
      <w:r w:rsidR="00391B07">
        <w:t>MATLAB structure having the following fields represents a signal:</w:t>
      </w:r>
    </w:p>
    <w:tbl>
      <w:tblPr>
        <w:tblStyle w:val="ListTable3-Accent1"/>
        <w:tblW w:w="0" w:type="auto"/>
        <w:tblInd w:w="562" w:type="dxa"/>
        <w:tblLook w:val="04A0" w:firstRow="1" w:lastRow="0" w:firstColumn="1" w:lastColumn="0" w:noHBand="0" w:noVBand="1"/>
      </w:tblPr>
      <w:tblGrid>
        <w:gridCol w:w="1805"/>
        <w:gridCol w:w="1030"/>
        <w:gridCol w:w="1282"/>
        <w:gridCol w:w="4337"/>
      </w:tblGrid>
      <w:tr w:rsidR="00D62E12" w:rsidTr="00833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5" w:type="dxa"/>
            <w:vAlign w:val="center"/>
          </w:tcPr>
          <w:p w:rsidR="00D62E12" w:rsidRDefault="009637C4" w:rsidP="009637C4">
            <w:pPr>
              <w:jc w:val="center"/>
            </w:pPr>
            <w:r>
              <w:t>Field</w:t>
            </w:r>
          </w:p>
        </w:tc>
        <w:tc>
          <w:tcPr>
            <w:tcW w:w="1030" w:type="dxa"/>
            <w:vAlign w:val="center"/>
          </w:tcPr>
          <w:p w:rsidR="00D62E12" w:rsidRDefault="00D62E12" w:rsidP="00D62E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282" w:type="dxa"/>
            <w:vAlign w:val="center"/>
          </w:tcPr>
          <w:p w:rsidR="00D62E12" w:rsidRDefault="00D62E12" w:rsidP="00D62E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4337" w:type="dxa"/>
            <w:vAlign w:val="center"/>
          </w:tcPr>
          <w:p w:rsidR="00D62E12" w:rsidRDefault="00D62E12" w:rsidP="00D6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62E12" w:rsidTr="00833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D62E12" w:rsidRPr="00D62E12" w:rsidRDefault="00D62E12" w:rsidP="00D62E12">
            <w:pPr>
              <w:jc w:val="center"/>
              <w:rPr>
                <w:rFonts w:ascii="Consolas" w:hAnsi="Consolas"/>
              </w:rPr>
            </w:pPr>
            <w:r w:rsidRPr="00D62E12">
              <w:rPr>
                <w:rFonts w:ascii="Consolas" w:hAnsi="Consolas"/>
              </w:rPr>
              <w:t>name</w:t>
            </w:r>
          </w:p>
        </w:tc>
        <w:tc>
          <w:tcPr>
            <w:tcW w:w="1030" w:type="dxa"/>
            <w:vAlign w:val="center"/>
          </w:tcPr>
          <w:p w:rsidR="00D62E12" w:rsidRDefault="00D62E12" w:rsidP="0096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r w:rsidR="009637C4">
              <w:t>×</w:t>
            </w:r>
            <w:r>
              <w:t xml:space="preserve"> N</w:t>
            </w:r>
          </w:p>
        </w:tc>
        <w:tc>
          <w:tcPr>
            <w:tcW w:w="1282" w:type="dxa"/>
            <w:vAlign w:val="center"/>
          </w:tcPr>
          <w:p w:rsidR="00D62E12" w:rsidRDefault="00D62E12" w:rsidP="00D62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337" w:type="dxa"/>
            <w:vAlign w:val="center"/>
          </w:tcPr>
          <w:p w:rsidR="00D62E12" w:rsidRDefault="00D62E12" w:rsidP="002E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Signal name</w:t>
            </w:r>
            <w:r w:rsidR="004243B1">
              <w:t xml:space="preserve"> (</w:t>
            </w:r>
            <w:r w:rsidR="00B46E6F">
              <w:t>here: ECG o</w:t>
            </w:r>
            <w:r w:rsidR="002E3CC5">
              <w:t>r</w:t>
            </w:r>
            <w:r w:rsidR="00B46E6F">
              <w:t xml:space="preserve"> EDR</w:t>
            </w:r>
            <w:r w:rsidR="004243B1">
              <w:t>).</w:t>
            </w:r>
          </w:p>
        </w:tc>
      </w:tr>
      <w:tr w:rsidR="00D62E12" w:rsidTr="008332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D62E12" w:rsidRPr="00D62E12" w:rsidRDefault="00D62E12" w:rsidP="00D62E12">
            <w:pPr>
              <w:jc w:val="center"/>
              <w:rPr>
                <w:rFonts w:ascii="Consolas" w:hAnsi="Consolas"/>
              </w:rPr>
            </w:pPr>
            <w:r w:rsidRPr="00D62E12">
              <w:rPr>
                <w:rFonts w:ascii="Consolas" w:hAnsi="Consolas"/>
              </w:rPr>
              <w:t>unit</w:t>
            </w:r>
          </w:p>
        </w:tc>
        <w:tc>
          <w:tcPr>
            <w:tcW w:w="1030" w:type="dxa"/>
            <w:vAlign w:val="center"/>
          </w:tcPr>
          <w:p w:rsidR="00D62E12" w:rsidRDefault="00D62E12" w:rsidP="00D62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9637C4">
              <w:t>×</w:t>
            </w:r>
            <w:r>
              <w:t xml:space="preserve"> N</w:t>
            </w:r>
          </w:p>
        </w:tc>
        <w:tc>
          <w:tcPr>
            <w:tcW w:w="1282" w:type="dxa"/>
            <w:vAlign w:val="center"/>
          </w:tcPr>
          <w:p w:rsidR="00D62E12" w:rsidRDefault="00D62E12" w:rsidP="00D62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337" w:type="dxa"/>
            <w:vAlign w:val="center"/>
          </w:tcPr>
          <w:p w:rsidR="00D62E12" w:rsidRDefault="00D62E12" w:rsidP="00B46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Signal unit</w:t>
            </w:r>
            <w:r w:rsidR="004243B1">
              <w:t xml:space="preserve"> (</w:t>
            </w:r>
            <w:r w:rsidR="00B46E6F">
              <w:t>e.g. uV</w:t>
            </w:r>
            <w:r w:rsidR="004243B1">
              <w:t>).</w:t>
            </w:r>
          </w:p>
        </w:tc>
      </w:tr>
      <w:tr w:rsidR="00D62E12" w:rsidTr="00833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D62E12" w:rsidRPr="00D62E12" w:rsidRDefault="00D62E12" w:rsidP="00D62E12">
            <w:pPr>
              <w:jc w:val="center"/>
              <w:rPr>
                <w:rFonts w:ascii="Consolas" w:hAnsi="Consolas"/>
              </w:rPr>
            </w:pPr>
            <w:r w:rsidRPr="00D62E12">
              <w:rPr>
                <w:rFonts w:ascii="Consolas" w:hAnsi="Consolas"/>
              </w:rPr>
              <w:t>sample_time</w:t>
            </w:r>
          </w:p>
        </w:tc>
        <w:tc>
          <w:tcPr>
            <w:tcW w:w="1030" w:type="dxa"/>
            <w:vAlign w:val="center"/>
          </w:tcPr>
          <w:p w:rsidR="00D62E12" w:rsidRDefault="00D62E12" w:rsidP="00D62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r w:rsidR="009637C4">
              <w:t>×</w:t>
            </w:r>
            <w:r>
              <w:t xml:space="preserve"> 1</w:t>
            </w:r>
          </w:p>
        </w:tc>
        <w:tc>
          <w:tcPr>
            <w:tcW w:w="1282" w:type="dxa"/>
            <w:vAlign w:val="center"/>
          </w:tcPr>
          <w:p w:rsidR="00D62E12" w:rsidRDefault="00D62E12" w:rsidP="00D62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337" w:type="dxa"/>
            <w:vAlign w:val="center"/>
          </w:tcPr>
          <w:p w:rsidR="00D62E12" w:rsidRDefault="00D62E12" w:rsidP="00D6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 time of the signal in [s]</w:t>
            </w:r>
            <w:r w:rsidR="004243B1">
              <w:t>.</w:t>
            </w:r>
          </w:p>
        </w:tc>
      </w:tr>
      <w:tr w:rsidR="00D62E12" w:rsidTr="008332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D62E12" w:rsidRPr="00D62E12" w:rsidRDefault="00D62E12" w:rsidP="00D62E12">
            <w:pPr>
              <w:jc w:val="center"/>
              <w:rPr>
                <w:rFonts w:ascii="Consolas" w:hAnsi="Consolas"/>
              </w:rPr>
            </w:pPr>
            <w:r w:rsidRPr="00D62E12">
              <w:rPr>
                <w:rFonts w:ascii="Consolas" w:hAnsi="Consolas"/>
              </w:rPr>
              <w:t>values</w:t>
            </w:r>
          </w:p>
        </w:tc>
        <w:tc>
          <w:tcPr>
            <w:tcW w:w="1030" w:type="dxa"/>
            <w:vAlign w:val="center"/>
          </w:tcPr>
          <w:p w:rsidR="00D62E12" w:rsidRDefault="00D62E12" w:rsidP="00D62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 </w:t>
            </w:r>
            <w:r w:rsidR="009637C4">
              <w:t>×</w:t>
            </w:r>
            <w:r>
              <w:t xml:space="preserve"> 1</w:t>
            </w:r>
          </w:p>
        </w:tc>
        <w:tc>
          <w:tcPr>
            <w:tcW w:w="1282" w:type="dxa"/>
            <w:vAlign w:val="center"/>
          </w:tcPr>
          <w:p w:rsidR="00D62E12" w:rsidRDefault="00D62E12" w:rsidP="00D62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337" w:type="dxa"/>
            <w:vAlign w:val="center"/>
          </w:tcPr>
          <w:p w:rsidR="00D62E12" w:rsidRDefault="00D62E12" w:rsidP="00D6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Signal values</w:t>
            </w:r>
          </w:p>
        </w:tc>
      </w:tr>
    </w:tbl>
    <w:p w:rsidR="00097CA8" w:rsidRDefault="00097CA8" w:rsidP="00097CA8">
      <w:pPr>
        <w:pStyle w:val="NoSpacing"/>
      </w:pPr>
    </w:p>
    <w:p w:rsidR="008F5E36" w:rsidRDefault="00391B07">
      <w:r>
        <w:fldChar w:fldCharType="begin"/>
      </w:r>
      <w:r>
        <w:instrText xml:space="preserve"> REF _Ref477762631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shows a</w:t>
      </w:r>
      <w:r w:rsidR="004243B1">
        <w:t>n example of a signal that</w:t>
      </w:r>
      <w:r>
        <w:t xml:space="preserve"> conforms to this specification.</w:t>
      </w:r>
    </w:p>
    <w:p w:rsidR="008F5E36" w:rsidRDefault="008F5E36" w:rsidP="009637C4"/>
    <w:p w:rsidR="008F5E36" w:rsidRDefault="008F5E36" w:rsidP="009637C4"/>
    <w:p w:rsidR="008F5E36" w:rsidRDefault="008F5E36" w:rsidP="009637C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637C4" w:rsidTr="00E66219">
        <w:trPr>
          <w:trHeight w:val="5783"/>
        </w:trPr>
        <w:tc>
          <w:tcPr>
            <w:tcW w:w="9016" w:type="dxa"/>
            <w:vAlign w:val="center"/>
          </w:tcPr>
          <w:p w:rsidR="00E66219" w:rsidRDefault="00E66219" w:rsidP="009637C4">
            <w:pPr>
              <w:jc w:val="center"/>
            </w:pPr>
            <w:bookmarkStart w:id="3" w:name="_GoBack"/>
            <w:bookmarkEnd w:id="3"/>
            <w:r>
              <w:rPr>
                <w:noProof/>
              </w:rPr>
              <w:lastRenderedPageBreak/>
              <w:drawing>
                <wp:inline distT="0" distB="0" distL="0" distR="0" wp14:anchorId="3C9A36CC" wp14:editId="258378AD">
                  <wp:extent cx="3160800" cy="1015200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800" cy="10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219" w:rsidRDefault="00E66219" w:rsidP="009637C4">
            <w:pPr>
              <w:jc w:val="center"/>
            </w:pPr>
          </w:p>
          <w:p w:rsidR="00E66219" w:rsidRDefault="00E66219" w:rsidP="009637C4">
            <w:pPr>
              <w:jc w:val="center"/>
            </w:pPr>
          </w:p>
          <w:p w:rsidR="009637C4" w:rsidRDefault="00391B07" w:rsidP="009637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689CA5" wp14:editId="2E50F67E">
                  <wp:extent cx="4726800" cy="195840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800" cy="19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7C4" w:rsidTr="009637C4">
        <w:tc>
          <w:tcPr>
            <w:tcW w:w="9016" w:type="dxa"/>
          </w:tcPr>
          <w:p w:rsidR="009637C4" w:rsidRDefault="009637C4" w:rsidP="009637C4">
            <w:pPr>
              <w:pStyle w:val="Caption"/>
            </w:pPr>
            <w:bookmarkStart w:id="4" w:name="_Ref477762631"/>
            <w:r>
              <w:t xml:space="preserve">Figure </w:t>
            </w:r>
            <w:r w:rsidR="006A0C95">
              <w:fldChar w:fldCharType="begin"/>
            </w:r>
            <w:r w:rsidR="006A0C95">
              <w:instrText xml:space="preserve"> SEQ Figure \* ARABIC </w:instrText>
            </w:r>
            <w:r w:rsidR="006A0C95">
              <w:fldChar w:fldCharType="separate"/>
            </w:r>
            <w:r>
              <w:rPr>
                <w:noProof/>
              </w:rPr>
              <w:t>2</w:t>
            </w:r>
            <w:r w:rsidR="006A0C95">
              <w:rPr>
                <w:noProof/>
              </w:rPr>
              <w:fldChar w:fldCharType="end"/>
            </w:r>
            <w:bookmarkEnd w:id="4"/>
            <w:r>
              <w:tab/>
              <w:t>Example of a MATLAB structure that can be read by the QuickAnnotator Application</w:t>
            </w:r>
          </w:p>
        </w:tc>
      </w:tr>
    </w:tbl>
    <w:p w:rsidR="009637C4" w:rsidRPr="00C01CE9" w:rsidRDefault="009637C4">
      <w:pPr>
        <w:pStyle w:val="Caption"/>
      </w:pPr>
    </w:p>
    <w:sectPr w:rsidR="009637C4" w:rsidRPr="00C01CE9" w:rsidSect="00D33F3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C95" w:rsidRDefault="006A0C95" w:rsidP="00483011">
      <w:pPr>
        <w:spacing w:after="0" w:line="240" w:lineRule="auto"/>
      </w:pPr>
      <w:r>
        <w:separator/>
      </w:r>
    </w:p>
  </w:endnote>
  <w:endnote w:type="continuationSeparator" w:id="0">
    <w:p w:rsidR="006A0C95" w:rsidRDefault="006A0C95" w:rsidP="0048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C95" w:rsidRDefault="006A0C95" w:rsidP="00483011">
      <w:pPr>
        <w:spacing w:after="0" w:line="240" w:lineRule="auto"/>
      </w:pPr>
      <w:r>
        <w:separator/>
      </w:r>
    </w:p>
  </w:footnote>
  <w:footnote w:type="continuationSeparator" w:id="0">
    <w:p w:rsidR="006A0C95" w:rsidRDefault="006A0C95" w:rsidP="00483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804B5"/>
    <w:multiLevelType w:val="hybridMultilevel"/>
    <w:tmpl w:val="688E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63E9D"/>
    <w:multiLevelType w:val="hybridMultilevel"/>
    <w:tmpl w:val="7D76864A"/>
    <w:lvl w:ilvl="0" w:tplc="845657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256E2"/>
    <w:multiLevelType w:val="hybridMultilevel"/>
    <w:tmpl w:val="E7FE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D2048"/>
    <w:multiLevelType w:val="hybridMultilevel"/>
    <w:tmpl w:val="BE88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A4A18"/>
    <w:multiLevelType w:val="hybridMultilevel"/>
    <w:tmpl w:val="6A84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60099"/>
    <w:multiLevelType w:val="hybridMultilevel"/>
    <w:tmpl w:val="2834D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A0D3A"/>
    <w:multiLevelType w:val="hybridMultilevel"/>
    <w:tmpl w:val="84728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E6507"/>
    <w:multiLevelType w:val="hybridMultilevel"/>
    <w:tmpl w:val="3770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D198B"/>
    <w:multiLevelType w:val="hybridMultilevel"/>
    <w:tmpl w:val="2046A990"/>
    <w:lvl w:ilvl="0" w:tplc="845657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B47B0"/>
    <w:multiLevelType w:val="hybridMultilevel"/>
    <w:tmpl w:val="B9687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881C7E"/>
    <w:multiLevelType w:val="hybridMultilevel"/>
    <w:tmpl w:val="A9268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 Werth">
    <w15:presenceInfo w15:providerId="None" w15:userId="Jan Wer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E9"/>
    <w:rsid w:val="0001530D"/>
    <w:rsid w:val="000278F9"/>
    <w:rsid w:val="0005224B"/>
    <w:rsid w:val="000526AE"/>
    <w:rsid w:val="000670FB"/>
    <w:rsid w:val="000870A2"/>
    <w:rsid w:val="00093612"/>
    <w:rsid w:val="00097CA8"/>
    <w:rsid w:val="000B6D50"/>
    <w:rsid w:val="000F693F"/>
    <w:rsid w:val="00156035"/>
    <w:rsid w:val="00170DB3"/>
    <w:rsid w:val="001B0B55"/>
    <w:rsid w:val="001B692B"/>
    <w:rsid w:val="00211E3B"/>
    <w:rsid w:val="0023017A"/>
    <w:rsid w:val="00266EF0"/>
    <w:rsid w:val="00290E05"/>
    <w:rsid w:val="002E3CC5"/>
    <w:rsid w:val="003019DD"/>
    <w:rsid w:val="00374F4F"/>
    <w:rsid w:val="00391B07"/>
    <w:rsid w:val="003A4842"/>
    <w:rsid w:val="003A5BE5"/>
    <w:rsid w:val="003D4002"/>
    <w:rsid w:val="004243B1"/>
    <w:rsid w:val="004614DD"/>
    <w:rsid w:val="00467293"/>
    <w:rsid w:val="00483011"/>
    <w:rsid w:val="005143B3"/>
    <w:rsid w:val="0055302F"/>
    <w:rsid w:val="00665E50"/>
    <w:rsid w:val="006A0C95"/>
    <w:rsid w:val="006B1C58"/>
    <w:rsid w:val="006D6404"/>
    <w:rsid w:val="006E30FB"/>
    <w:rsid w:val="006F1E35"/>
    <w:rsid w:val="00734CB7"/>
    <w:rsid w:val="00736666"/>
    <w:rsid w:val="00760C3E"/>
    <w:rsid w:val="00774464"/>
    <w:rsid w:val="00776E4C"/>
    <w:rsid w:val="00792FC3"/>
    <w:rsid w:val="007B5FBA"/>
    <w:rsid w:val="007E63FD"/>
    <w:rsid w:val="007F5E55"/>
    <w:rsid w:val="0081306C"/>
    <w:rsid w:val="008332A6"/>
    <w:rsid w:val="00834924"/>
    <w:rsid w:val="00853A6D"/>
    <w:rsid w:val="008A35A9"/>
    <w:rsid w:val="008F5E36"/>
    <w:rsid w:val="00952958"/>
    <w:rsid w:val="009637C4"/>
    <w:rsid w:val="009A7DFD"/>
    <w:rsid w:val="009C6DE1"/>
    <w:rsid w:val="009F28C5"/>
    <w:rsid w:val="00A12A3D"/>
    <w:rsid w:val="00A4202B"/>
    <w:rsid w:val="00A42DE2"/>
    <w:rsid w:val="00A5790A"/>
    <w:rsid w:val="00A70B5F"/>
    <w:rsid w:val="00AD21C1"/>
    <w:rsid w:val="00AF2606"/>
    <w:rsid w:val="00B140A5"/>
    <w:rsid w:val="00B14287"/>
    <w:rsid w:val="00B46D2A"/>
    <w:rsid w:val="00B46E6F"/>
    <w:rsid w:val="00B84058"/>
    <w:rsid w:val="00BA0476"/>
    <w:rsid w:val="00BC49CB"/>
    <w:rsid w:val="00BD4612"/>
    <w:rsid w:val="00C01CE9"/>
    <w:rsid w:val="00C8694C"/>
    <w:rsid w:val="00D23DAC"/>
    <w:rsid w:val="00D33F39"/>
    <w:rsid w:val="00D439D8"/>
    <w:rsid w:val="00D62E12"/>
    <w:rsid w:val="00D65192"/>
    <w:rsid w:val="00DC355C"/>
    <w:rsid w:val="00DE78EA"/>
    <w:rsid w:val="00DF5FF8"/>
    <w:rsid w:val="00E15F0E"/>
    <w:rsid w:val="00E538BC"/>
    <w:rsid w:val="00E64E71"/>
    <w:rsid w:val="00E65A7C"/>
    <w:rsid w:val="00E66219"/>
    <w:rsid w:val="00E74C07"/>
    <w:rsid w:val="00EA18F8"/>
    <w:rsid w:val="00ED3C8B"/>
    <w:rsid w:val="00ED3D5F"/>
    <w:rsid w:val="00F9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F34A0-2317-45EF-8E97-9F8AE060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287"/>
    <w:pPr>
      <w:spacing w:line="288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C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C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1CE9"/>
    <w:pPr>
      <w:ind w:left="720"/>
      <w:contextualSpacing/>
    </w:pPr>
  </w:style>
  <w:style w:type="table" w:styleId="TableGrid">
    <w:name w:val="Table Grid"/>
    <w:basedOn w:val="TableNormal"/>
    <w:uiPriority w:val="39"/>
    <w:rsid w:val="00D33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33F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5">
    <w:name w:val="Grid Table 1 Light Accent 5"/>
    <w:basedOn w:val="TableNormal"/>
    <w:uiPriority w:val="46"/>
    <w:rsid w:val="00D62E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D62E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NoSpacing">
    <w:name w:val="No Spacing"/>
    <w:uiPriority w:val="1"/>
    <w:qFormat/>
    <w:rsid w:val="00097CA8"/>
    <w:pPr>
      <w:spacing w:after="0" w:line="240" w:lineRule="auto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5143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0A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301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30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30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nixtimestam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pochconverter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unix.stackexchange.com/questions/1670/how-can-i-use-ffmpeg-to-split-mpeg-video-into-10-minute-chun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Unix_tim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1A349-0DB1-4430-AB3E-6AA21D896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Sanden, Eric van der</dc:creator>
  <cp:keywords/>
  <dc:description/>
  <cp:lastModifiedBy>Jan Werth</cp:lastModifiedBy>
  <cp:revision>3</cp:revision>
  <dcterms:created xsi:type="dcterms:W3CDTF">2017-03-23T21:03:00Z</dcterms:created>
  <dcterms:modified xsi:type="dcterms:W3CDTF">2017-03-23T21:03:00Z</dcterms:modified>
</cp:coreProperties>
</file>